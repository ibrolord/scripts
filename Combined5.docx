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AA16D" w14:textId="77777777" w:rsidR="007B6A8A" w:rsidRPr="009A1C41" w:rsidRDefault="00D1524A">
      <w:pPr>
        <w:rPr>
          <w:rFonts w:ascii="Calibri" w:hAnsi="Calibri"/>
          <w:i/>
          <w:iCs/>
        </w:rPr>
      </w:pPr>
      <w:bookmarkStart w:id="0" w:name="_GoBack"/>
      <w:bookmarkEnd w:id="0"/>
      <w:r>
        <w:tab/>
      </w:r>
      <w:r>
        <w:rPr>
          <w:rStyle w:val="normaltextrun"/>
          <w:rFonts w:ascii="Calibri" w:hAnsi="Calibri"/>
          <w:i/>
          <w:iCs/>
        </w:rPr>
        <w:t xml:space="preserve">Once you have added in </w:t>
      </w:r>
      <w:del w:id="1" w:author="Dave Kendell" w:date="2015-07-20T11:27:00Z">
        <w:r w:rsidDel="002120D8">
          <w:rPr>
            <w:rStyle w:val="normaltextrun"/>
            <w:rFonts w:ascii="Calibri" w:hAnsi="Calibri"/>
            <w:i/>
            <w:iCs/>
          </w:rPr>
          <w:delText xml:space="preserve">in </w:delText>
        </w:r>
      </w:del>
      <w:r>
        <w:rPr>
          <w:rStyle w:val="normaltextrun"/>
          <w:rFonts w:ascii="Calibri" w:hAnsi="Calibri"/>
          <w:i/>
          <w:iCs/>
        </w:rPr>
        <w:t xml:space="preserve">all your references, the next step is usually to </w:t>
      </w:r>
      <w:del w:id="2" w:author="Dave Kendell" w:date="2015-07-20T11:25:00Z">
        <w:r w:rsidDel="002120D8">
          <w:rPr>
            <w:rStyle w:val="normaltextrun"/>
            <w:rFonts w:ascii="Calibri" w:hAnsi="Calibri"/>
            <w:i/>
            <w:iCs/>
          </w:rPr>
          <w:delText>distirbute</w:delText>
        </w:r>
      </w:del>
      <w:ins w:id="3" w:author="Dave Kendell" w:date="2015-07-20T11:25:00Z">
        <w:r w:rsidR="002120D8">
          <w:rPr>
            <w:rStyle w:val="normaltextrun"/>
            <w:rFonts w:ascii="Calibri" w:hAnsi="Calibri"/>
            <w:i/>
            <w:iCs/>
          </w:rPr>
          <w:t>distribute</w:t>
        </w:r>
      </w:ins>
      <w:r>
        <w:rPr>
          <w:rStyle w:val="normaltextrun"/>
          <w:rFonts w:ascii="Calibri" w:hAnsi="Calibri"/>
          <w:i/>
          <w:iCs/>
        </w:rPr>
        <w:t xml:space="preserve"> your document for feedback or receive one for your feedback on its contents. If you review a document and you find issues or notes that you need to let the other person know about, </w:t>
      </w:r>
      <w:r>
        <w:rPr>
          <w:rStyle w:val="spellingerror"/>
          <w:rFonts w:ascii="Calibri" w:hAnsi="Calibri"/>
          <w:i/>
          <w:iCs/>
        </w:rPr>
        <w:t>then</w:t>
      </w:r>
      <w:r>
        <w:rPr>
          <w:rStyle w:val="normaltextrun"/>
          <w:rFonts w:ascii="Calibri" w:hAnsi="Calibri"/>
          <w:i/>
          <w:iCs/>
        </w:rPr>
        <w:t xml:space="preserve"> </w:t>
      </w:r>
      <w:commentRangeStart w:id="4"/>
      <w:r>
        <w:rPr>
          <w:rStyle w:val="normaltextrun"/>
          <w:rFonts w:ascii="Calibri" w:hAnsi="Calibri"/>
          <w:i/>
          <w:iCs/>
        </w:rPr>
        <w:t>Word</w:t>
      </w:r>
      <w:commentRangeEnd w:id="4"/>
      <w:r w:rsidR="00417104">
        <w:rPr>
          <w:rStyle w:val="CommentReference"/>
        </w:rPr>
        <w:commentReference w:id="4"/>
      </w:r>
      <w:r>
        <w:rPr>
          <w:rStyle w:val="normaltextrun"/>
          <w:rFonts w:ascii="Calibri" w:hAnsi="Calibri"/>
          <w:i/>
          <w:iCs/>
        </w:rPr>
        <w:t xml:space="preserve"> provides you a set of tools that can be used to let the other </w:t>
      </w:r>
      <w:del w:id="5" w:author="Dave Kendell" w:date="2015-07-20T11:25:00Z">
        <w:r w:rsidDel="002120D8">
          <w:rPr>
            <w:rStyle w:val="normaltextrun"/>
            <w:rFonts w:ascii="Calibri" w:hAnsi="Calibri"/>
            <w:i/>
            <w:iCs/>
          </w:rPr>
          <w:delText>pesron</w:delText>
        </w:r>
      </w:del>
      <w:ins w:id="6" w:author="Dave Kendell" w:date="2015-07-20T11:25:00Z">
        <w:r w:rsidR="002120D8">
          <w:rPr>
            <w:rStyle w:val="normaltextrun"/>
            <w:rFonts w:ascii="Calibri" w:hAnsi="Calibri"/>
            <w:i/>
            <w:iCs/>
          </w:rPr>
          <w:t>person</w:t>
        </w:r>
      </w:ins>
      <w:r>
        <w:rPr>
          <w:rStyle w:val="normaltextrun"/>
          <w:rFonts w:ascii="Calibri" w:hAnsi="Calibri"/>
          <w:i/>
          <w:iCs/>
        </w:rPr>
        <w:t xml:space="preserve"> know your thoughts without actually changing the document. This allows the person to compare your suggestion to what they previously had in the document and either accept or reject </w:t>
      </w:r>
      <w:del w:id="7" w:author="Dave Kendell" w:date="2015-07-20T11:28:00Z">
        <w:r w:rsidR="009A1C41" w:rsidDel="002120D8">
          <w:rPr>
            <w:rStyle w:val="normaltextrun"/>
            <w:rFonts w:ascii="Calibri" w:hAnsi="Calibri"/>
            <w:i/>
            <w:iCs/>
          </w:rPr>
          <w:delText>you’re</w:delText>
        </w:r>
        <w:r w:rsidDel="002120D8">
          <w:rPr>
            <w:rStyle w:val="normaltextrun"/>
            <w:rFonts w:ascii="Calibri" w:hAnsi="Calibri"/>
            <w:i/>
            <w:iCs/>
          </w:rPr>
          <w:delText xml:space="preserve"> </w:delText>
        </w:r>
      </w:del>
      <w:ins w:id="8" w:author="Dave Kendell" w:date="2015-07-20T11:28:00Z">
        <w:r w:rsidR="002120D8">
          <w:rPr>
            <w:rStyle w:val="normaltextrun"/>
            <w:rFonts w:ascii="Calibri" w:hAnsi="Calibri"/>
            <w:i/>
            <w:iCs/>
          </w:rPr>
          <w:t xml:space="preserve">your </w:t>
        </w:r>
      </w:ins>
      <w:r>
        <w:rPr>
          <w:rStyle w:val="normaltextrun"/>
          <w:rFonts w:ascii="Calibri" w:hAnsi="Calibri"/>
          <w:i/>
          <w:iCs/>
        </w:rPr>
        <w:t xml:space="preserve">suggestions. </w:t>
      </w:r>
      <w:ins w:id="9" w:author="Dave Kendell" w:date="2015-07-20T12:03:00Z">
        <w:r w:rsidR="009A3C8B">
          <w:rPr>
            <w:rStyle w:val="normaltextrun"/>
            <w:rFonts w:ascii="Calibri" w:hAnsi="Calibri"/>
            <w:i/>
            <w:iCs/>
          </w:rPr>
          <w:t xml:space="preserve">This allows the team to contribute to </w:t>
        </w:r>
        <w:commentRangeStart w:id="10"/>
        <w:r w:rsidR="009A3C8B">
          <w:rPr>
            <w:rStyle w:val="normaltextrun"/>
            <w:rFonts w:ascii="Calibri" w:hAnsi="Calibri"/>
            <w:i/>
            <w:iCs/>
          </w:rPr>
          <w:t>the</w:t>
        </w:r>
        <w:commentRangeEnd w:id="10"/>
        <w:r w:rsidR="009A3C8B">
          <w:rPr>
            <w:rStyle w:val="CommentReference"/>
          </w:rPr>
          <w:commentReference w:id="10"/>
        </w:r>
        <w:r w:rsidR="009A3C8B">
          <w:rPr>
            <w:rStyle w:val="normaltextrun"/>
            <w:rFonts w:ascii="Calibri" w:hAnsi="Calibri"/>
            <w:i/>
            <w:iCs/>
          </w:rPr>
          <w:t xml:space="preserve"> work. </w:t>
        </w:r>
      </w:ins>
      <w:r>
        <w:rPr>
          <w:rStyle w:val="normaltextrun"/>
          <w:rFonts w:ascii="Calibri" w:hAnsi="Calibri"/>
          <w:i/>
          <w:iCs/>
        </w:rPr>
        <w:t xml:space="preserve">Word then automatically makes the </w:t>
      </w:r>
      <w:del w:id="11" w:author="Dave Kendell" w:date="2015-07-20T11:25:00Z">
        <w:r w:rsidDel="002120D8">
          <w:rPr>
            <w:rStyle w:val="normaltextrun"/>
            <w:rFonts w:ascii="Calibri" w:hAnsi="Calibri"/>
            <w:i/>
            <w:iCs/>
          </w:rPr>
          <w:delText>changesin</w:delText>
        </w:r>
      </w:del>
      <w:ins w:id="12" w:author="Dave Kendell" w:date="2015-07-20T11:25:00Z">
        <w:r w:rsidR="002120D8">
          <w:rPr>
            <w:rStyle w:val="normaltextrun"/>
            <w:rFonts w:ascii="Calibri" w:hAnsi="Calibri"/>
            <w:i/>
            <w:iCs/>
          </w:rPr>
          <w:t>changes in</w:t>
        </w:r>
      </w:ins>
      <w:r>
        <w:rPr>
          <w:rStyle w:val="normaltextrun"/>
          <w:rFonts w:ascii="Calibri" w:hAnsi="Calibri"/>
          <w:i/>
          <w:iCs/>
        </w:rPr>
        <w:t xml:space="preserve"> the </w:t>
      </w:r>
      <w:del w:id="13" w:author="Dave Kendell" w:date="2015-07-20T11:30:00Z">
        <w:r w:rsidDel="002120D8">
          <w:rPr>
            <w:rStyle w:val="normaltextrun"/>
            <w:rFonts w:ascii="Calibri" w:hAnsi="Calibri"/>
            <w:i/>
            <w:iCs/>
          </w:rPr>
          <w:delText>document</w:delText>
        </w:r>
      </w:del>
      <w:ins w:id="14" w:author="Dave Kendell" w:date="2015-07-20T11:30:00Z">
        <w:r w:rsidR="002120D8">
          <w:rPr>
            <w:rStyle w:val="normaltextrun"/>
            <w:rFonts w:ascii="Calibri" w:hAnsi="Calibri"/>
            <w:i/>
            <w:iCs/>
          </w:rPr>
          <w:t>file</w:t>
        </w:r>
      </w:ins>
      <w:r>
        <w:rPr>
          <w:rStyle w:val="normaltextrun"/>
          <w:rFonts w:ascii="Calibri" w:hAnsi="Calibri"/>
          <w:i/>
          <w:iCs/>
        </w:rPr>
        <w:t>.</w:t>
      </w:r>
    </w:p>
    <w:sectPr w:rsidR="007B6A8A" w:rsidRPr="009A1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ave Kendell" w:date="2015-07-20T11:44:00Z" w:initials="DK">
    <w:p w14:paraId="798093C5" w14:textId="77777777" w:rsidR="00417104" w:rsidRDefault="00417104">
      <w:pPr>
        <w:pStyle w:val="CommentText"/>
      </w:pPr>
      <w:r>
        <w:rPr>
          <w:rStyle w:val="CommentReference"/>
        </w:rPr>
        <w:annotationRef/>
      </w:r>
      <w:r>
        <w:t>Which versions are we dscussing.</w:t>
      </w:r>
    </w:p>
  </w:comment>
  <w:comment w:id="10" w:author="Dave Kendell" w:date="2015-07-20T12:03:00Z" w:initials="DK">
    <w:p w14:paraId="326E2F5F" w14:textId="7B59F424" w:rsidR="009A3C8B" w:rsidRDefault="009A3C8B">
      <w:pPr>
        <w:pStyle w:val="CommentText"/>
      </w:pPr>
      <w:r>
        <w:rPr>
          <w:rStyle w:val="CommentReference"/>
        </w:rPr>
        <w:annotationRef/>
      </w:r>
      <w:r>
        <w:t>Need to reinforce the team aspect of these tools.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8093C5" w15:done="0"/>
  <w15:commentEx w15:paraId="326E2F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e Kendell">
    <w15:presenceInfo w15:providerId="AD" w15:userId="S-1-5-21-287058794-1195010040-3180195008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A"/>
    <w:rsid w:val="002120D8"/>
    <w:rsid w:val="002F55E0"/>
    <w:rsid w:val="00417104"/>
    <w:rsid w:val="005272B4"/>
    <w:rsid w:val="006C6A66"/>
    <w:rsid w:val="0097132B"/>
    <w:rsid w:val="009A1C41"/>
    <w:rsid w:val="009A3C8B"/>
    <w:rsid w:val="00D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962"/>
  <w15:chartTrackingRefBased/>
  <w15:docId w15:val="{5DC0772D-3413-4C2B-8515-45D6D5DE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1524A"/>
  </w:style>
  <w:style w:type="character" w:customStyle="1" w:styleId="spellingerror">
    <w:name w:val="spellingerror"/>
    <w:basedOn w:val="DefaultParagraphFont"/>
    <w:rsid w:val="00D1524A"/>
  </w:style>
  <w:style w:type="character" w:styleId="CommentReference">
    <w:name w:val="annotation reference"/>
    <w:basedOn w:val="DefaultParagraphFont"/>
    <w:uiPriority w:val="99"/>
    <w:semiHidden/>
    <w:unhideWhenUsed/>
    <w:rsid w:val="00417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0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F5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592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Kendell</dc:creator>
  <cp:keywords/>
  <dc:description/>
  <cp:lastModifiedBy>Ibrahim Agunbiade</cp:lastModifiedBy>
  <cp:revision>1</cp:revision>
  <dcterms:created xsi:type="dcterms:W3CDTF">2015-07-20T15:05:00Z</dcterms:created>
  <dcterms:modified xsi:type="dcterms:W3CDTF">2016-03-28T18:41:00Z</dcterms:modified>
</cp:coreProperties>
</file>